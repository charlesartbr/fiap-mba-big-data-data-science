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A5" w:rsidRDefault="000504A6" w:rsidP="00B54560">
      <w:pPr>
        <w:pStyle w:val="Heading1"/>
        <w:pPrChange w:id="0" w:author="Logon Aluno" w:date="2019-10-05T11:24:00Z">
          <w:pPr>
            <w:pStyle w:val="Heading3"/>
            <w:jc w:val="left"/>
          </w:pPr>
        </w:pPrChange>
      </w:pPr>
      <w:r>
        <w:t>Aula 3</w:t>
      </w:r>
    </w:p>
    <w:p w:rsidR="009D0AA5" w:rsidRPr="009D0AA5" w:rsidRDefault="000504A6" w:rsidP="009D0AA5">
      <w:pPr>
        <w:pStyle w:val="BodyText"/>
        <w:rPr>
          <w:b/>
        </w:rPr>
      </w:pPr>
      <w:r>
        <w:rPr>
          <w:b/>
        </w:rPr>
        <w:br/>
      </w:r>
      <w:bookmarkStart w:id="1" w:name="_GoBack"/>
      <w:bookmarkEnd w:id="1"/>
      <w:r w:rsidR="009D0AA5" w:rsidRPr="009D0AA5">
        <w:rPr>
          <w:b/>
        </w:rPr>
        <w:t>334409 – Charles Guimarães Cavalcante</w:t>
      </w:r>
    </w:p>
    <w:p w:rsidR="009D0AA5" w:rsidRPr="009D0AA5" w:rsidRDefault="009D0AA5" w:rsidP="009D0AA5">
      <w:pPr>
        <w:pStyle w:val="BodyText"/>
      </w:pPr>
    </w:p>
    <w:p w:rsidR="009D0AA5" w:rsidRPr="00B54560" w:rsidRDefault="009D0AA5" w:rsidP="00B54560">
      <w:pPr>
        <w:pStyle w:val="Heading2"/>
        <w:rPr>
          <w:b/>
          <w:rPrChange w:id="2" w:author="Logon Aluno" w:date="2019-10-05T11:24:00Z">
            <w:rPr/>
          </w:rPrChange>
        </w:rPr>
        <w:pPrChange w:id="3" w:author="Logon Aluno" w:date="2019-10-05T11:24:00Z">
          <w:pPr/>
        </w:pPrChange>
      </w:pPr>
      <w:r w:rsidRPr="00B54560">
        <w:rPr>
          <w:b/>
          <w:rPrChange w:id="4" w:author="Logon Aluno" w:date="2019-10-05T11:24:00Z">
            <w:rPr/>
          </w:rPrChange>
        </w:rPr>
        <w:t>Exercício</w:t>
      </w:r>
    </w:p>
    <w:p w:rsidR="00D16E94" w:rsidRDefault="009D0AA5">
      <w:r>
        <w:rPr>
          <w:noProof/>
        </w:rPr>
        <w:drawing>
          <wp:inline distT="0" distB="0" distL="0" distR="0" wp14:anchorId="4B2B454B" wp14:editId="5C17DFD4">
            <wp:extent cx="540004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2C" w:rsidRDefault="006A442C">
      <w:r>
        <w:br w:type="page"/>
      </w:r>
    </w:p>
    <w:p w:rsidR="009D0AA5" w:rsidRPr="00B54560" w:rsidRDefault="009D0AA5" w:rsidP="00B54560">
      <w:pPr>
        <w:pStyle w:val="Heading2"/>
        <w:rPr>
          <w:b/>
          <w:lang w:val="en-US"/>
          <w:rPrChange w:id="5" w:author="Logon Aluno" w:date="2019-10-05T11:24:00Z">
            <w:rPr>
              <w:lang w:val="en-US"/>
            </w:rPr>
          </w:rPrChange>
        </w:rPr>
        <w:pPrChange w:id="6" w:author="Logon Aluno" w:date="2019-10-05T11:24:00Z">
          <w:pPr/>
        </w:pPrChange>
      </w:pPr>
      <w:proofErr w:type="spellStart"/>
      <w:r w:rsidRPr="00B54560">
        <w:rPr>
          <w:b/>
          <w:lang w:val="en-US"/>
          <w:rPrChange w:id="7" w:author="Logon Aluno" w:date="2019-10-05T11:24:00Z">
            <w:rPr>
              <w:lang w:val="en-US"/>
            </w:rPr>
          </w:rPrChange>
        </w:rPr>
        <w:lastRenderedPageBreak/>
        <w:t>Desafio</w:t>
      </w:r>
      <w:proofErr w:type="spellEnd"/>
      <w:r w:rsidRPr="00B54560">
        <w:rPr>
          <w:b/>
          <w:lang w:val="en-US"/>
          <w:rPrChange w:id="8" w:author="Logon Aluno" w:date="2019-10-05T11:24:00Z">
            <w:rPr>
              <w:lang w:val="en-US"/>
            </w:rPr>
          </w:rPrChange>
        </w:rPr>
        <w:t xml:space="preserve"> 1</w:t>
      </w:r>
    </w:p>
    <w:p w:rsidR="009D0AA5" w:rsidRDefault="00C373D7">
      <w:pPr>
        <w:rPr>
          <w:b/>
        </w:rPr>
      </w:pPr>
      <w:r>
        <w:rPr>
          <w:noProof/>
        </w:rPr>
        <w:drawing>
          <wp:inline distT="0" distB="0" distL="0" distR="0" wp14:anchorId="25FA6C82" wp14:editId="0C97EEC6">
            <wp:extent cx="5400040" cy="4319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94" w:rsidRDefault="00AF6194">
      <w:pPr>
        <w:rPr>
          <w:b/>
        </w:rPr>
      </w:pPr>
    </w:p>
    <w:p w:rsidR="00126923" w:rsidRDefault="00126923">
      <w:pPr>
        <w:rPr>
          <w:b/>
        </w:rPr>
      </w:pPr>
      <w:r>
        <w:rPr>
          <w:b/>
        </w:rPr>
        <w:br w:type="page"/>
      </w:r>
    </w:p>
    <w:p w:rsidR="00AF6194" w:rsidRPr="00B54560" w:rsidRDefault="00AF6194" w:rsidP="00B54560">
      <w:pPr>
        <w:pStyle w:val="Heading2"/>
        <w:rPr>
          <w:b/>
          <w:rPrChange w:id="9" w:author="Logon Aluno" w:date="2019-10-05T11:24:00Z">
            <w:rPr/>
          </w:rPrChange>
        </w:rPr>
        <w:pPrChange w:id="10" w:author="Logon Aluno" w:date="2019-10-05T11:24:00Z">
          <w:pPr/>
        </w:pPrChange>
      </w:pPr>
      <w:r w:rsidRPr="00B54560">
        <w:rPr>
          <w:b/>
          <w:rPrChange w:id="11" w:author="Logon Aluno" w:date="2019-10-05T11:24:00Z">
            <w:rPr/>
          </w:rPrChange>
        </w:rPr>
        <w:lastRenderedPageBreak/>
        <w:t>Desafio 2:</w:t>
      </w:r>
    </w:p>
    <w:p w:rsidR="00AF6194" w:rsidRPr="00B54560" w:rsidRDefault="00B54560">
      <w:pPr>
        <w:rPr>
          <w:b/>
          <w:rPrChange w:id="12" w:author="Logon Aluno" w:date="2019-10-05T11:24:00Z">
            <w:rPr/>
          </w:rPrChange>
        </w:rPr>
      </w:pPr>
      <w:ins w:id="13" w:author="Logon Aluno" w:date="2019-10-05T11:24:00Z">
        <w:r>
          <w:br/>
        </w:r>
      </w:ins>
      <w:r w:rsidR="00AF6194" w:rsidRPr="00B54560">
        <w:rPr>
          <w:b/>
          <w:rPrChange w:id="14" w:author="Logon Aluno" w:date="2019-10-05T11:24:00Z">
            <w:rPr/>
          </w:rPrChange>
        </w:rPr>
        <w:t>1) Criação de um novo diretório no HDFS:</w:t>
      </w:r>
    </w:p>
    <w:p w:rsidR="00AF6194" w:rsidRPr="00AF6194" w:rsidRDefault="00AF6194" w:rsidP="00AF6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sudo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-u </w:t>
      </w: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hdfs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hadoop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fs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</w:t>
      </w: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mkdir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proofErr w:type="spellEnd"/>
      <w:r w:rsidRPr="00AF6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/desafio2</w:t>
      </w:r>
    </w:p>
    <w:p w:rsidR="00AF6194" w:rsidRDefault="00AF6194">
      <w:pPr>
        <w:rPr>
          <w:b/>
        </w:rPr>
      </w:pPr>
    </w:p>
    <w:p w:rsidR="00126923" w:rsidRPr="00B54560" w:rsidRDefault="00126923">
      <w:pPr>
        <w:rPr>
          <w:b/>
          <w:rPrChange w:id="15" w:author="Logon Aluno" w:date="2019-10-05T11:24:00Z">
            <w:rPr/>
          </w:rPrChange>
        </w:rPr>
      </w:pPr>
      <w:r w:rsidRPr="00B54560">
        <w:rPr>
          <w:b/>
          <w:rPrChange w:id="16" w:author="Logon Aluno" w:date="2019-10-05T11:24:00Z">
            <w:rPr/>
          </w:rPrChange>
        </w:rPr>
        <w:t xml:space="preserve">2) </w:t>
      </w:r>
      <w:del w:id="17" w:author="Logon Aluno" w:date="2019-10-05T11:24:00Z">
        <w:r w:rsidRPr="00B54560" w:rsidDel="00B54560">
          <w:rPr>
            <w:b/>
            <w:rPrChange w:id="18" w:author="Logon Aluno" w:date="2019-10-05T11:24:00Z">
              <w:rPr/>
            </w:rPrChange>
          </w:rPr>
          <w:delText xml:space="preserve">arquivo </w:delText>
        </w:r>
      </w:del>
      <w:ins w:id="19" w:author="Logon Aluno" w:date="2019-10-05T11:24:00Z">
        <w:r w:rsidR="00B54560">
          <w:rPr>
            <w:b/>
          </w:rPr>
          <w:t>A</w:t>
        </w:r>
        <w:r w:rsidR="00B54560" w:rsidRPr="00B54560">
          <w:rPr>
            <w:b/>
            <w:rPrChange w:id="20" w:author="Logon Aluno" w:date="2019-10-05T11:24:00Z">
              <w:rPr/>
            </w:rPrChange>
          </w:rPr>
          <w:t xml:space="preserve">rquivo </w:t>
        </w:r>
      </w:ins>
      <w:r w:rsidRPr="00B54560">
        <w:rPr>
          <w:b/>
          <w:rPrChange w:id="21" w:author="Logon Aluno" w:date="2019-10-05T11:24:00Z">
            <w:rPr/>
          </w:rPrChange>
        </w:rPr>
        <w:t>de configuração: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Desafio 2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componentes do agente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desafio2.sources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access_log</w:t>
      </w:r>
      <w:proofErr w:type="spellEnd"/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desafio2.channels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channel_access_log</w:t>
      </w:r>
      <w:proofErr w:type="spellEnd"/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desafio2.sinks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hdfs_transition</w:t>
      </w:r>
      <w:proofErr w:type="spellEnd"/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Busca dos dados do log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desafio2.sources.access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_log.type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exec</w:t>
      </w:r>
      <w:proofErr w:type="spellEnd"/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desafio2.sources.access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_log.command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cat /opt/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gen_logs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/logs/access.log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desafio2.sources.access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_log.channels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channel_access_log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Armazenamento dos dados no canal em memória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desafio2.channels.channel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_access_log.type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memory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desafio2.channels.channel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_access_log.capacity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1000 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92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Ingestão dos dados no HDFS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desafio2.sinks.hdfs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_transition.type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hdfs</w:t>
      </w:r>
      <w:proofErr w:type="spellEnd"/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desafio2.sinks.hdfs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_transition.hdfs.path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/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user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/desafio2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desafio2.sinks.hdfs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_transition.hdfs.filePrefix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334409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desafio2.sinks.hdfs</w:t>
      </w:r>
      <w:proofErr w:type="gramEnd"/>
      <w:r w:rsidRPr="001269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_transition.channel</w:t>
      </w:r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channel_access_log</w:t>
      </w:r>
      <w:proofErr w:type="spellEnd"/>
    </w:p>
    <w:p w:rsidR="00126923" w:rsidRPr="00126923" w:rsidRDefault="00126923">
      <w:pPr>
        <w:rPr>
          <w:lang w:val="en-US"/>
        </w:rPr>
      </w:pPr>
    </w:p>
    <w:p w:rsidR="00AF6194" w:rsidRPr="00B54560" w:rsidRDefault="00126923">
      <w:pPr>
        <w:rPr>
          <w:b/>
          <w:rPrChange w:id="22" w:author="Logon Aluno" w:date="2019-10-05T11:24:00Z">
            <w:rPr/>
          </w:rPrChange>
        </w:rPr>
      </w:pPr>
      <w:r w:rsidRPr="00B54560">
        <w:rPr>
          <w:b/>
          <w:rPrChange w:id="23" w:author="Logon Aluno" w:date="2019-10-05T11:24:00Z">
            <w:rPr/>
          </w:rPrChange>
        </w:rPr>
        <w:t>3</w:t>
      </w:r>
      <w:r w:rsidR="00AF6194" w:rsidRPr="00B54560">
        <w:rPr>
          <w:b/>
          <w:rPrChange w:id="24" w:author="Logon Aluno" w:date="2019-10-05T11:24:00Z">
            <w:rPr/>
          </w:rPrChange>
        </w:rPr>
        <w:t>) Execução do agente</w:t>
      </w:r>
      <w:r w:rsidRPr="00B54560">
        <w:rPr>
          <w:b/>
          <w:rPrChange w:id="25" w:author="Logon Aluno" w:date="2019-10-05T11:24:00Z">
            <w:rPr/>
          </w:rPrChange>
        </w:rPr>
        <w:t>:</w:t>
      </w:r>
    </w:p>
    <w:p w:rsidR="00126923" w:rsidRPr="00126923" w:rsidRDefault="00126923" w:rsidP="001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sudo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flume-ng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agent</w:t>
      </w:r>
      <w:proofErr w:type="spellEnd"/>
      <w:r w:rsidRPr="001269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-n desafio2 -f desafio2.conf</w:t>
      </w:r>
    </w:p>
    <w:p w:rsidR="00AF6194" w:rsidRDefault="00AF6194">
      <w:pPr>
        <w:rPr>
          <w:b/>
        </w:rPr>
      </w:pPr>
    </w:p>
    <w:p w:rsidR="00126923" w:rsidRPr="00B54560" w:rsidRDefault="00126923">
      <w:pPr>
        <w:rPr>
          <w:b/>
          <w:rPrChange w:id="26" w:author="Logon Aluno" w:date="2019-10-05T11:24:00Z">
            <w:rPr/>
          </w:rPrChange>
        </w:rPr>
      </w:pPr>
      <w:r w:rsidRPr="00B54560">
        <w:rPr>
          <w:b/>
          <w:rPrChange w:id="27" w:author="Logon Aluno" w:date="2019-10-05T11:24:00Z">
            <w:rPr/>
          </w:rPrChange>
        </w:rPr>
        <w:t>4)  Arquivos gerados no HDFS:</w:t>
      </w:r>
    </w:p>
    <w:p w:rsidR="00126923" w:rsidRPr="00126923" w:rsidRDefault="00126923">
      <w:pPr>
        <w:rPr>
          <w:i/>
        </w:rPr>
      </w:pPr>
      <w:r w:rsidRPr="00126923">
        <w:rPr>
          <w:i/>
        </w:rPr>
        <w:t>(print na próxima tela)</w:t>
      </w:r>
    </w:p>
    <w:p w:rsidR="00126923" w:rsidRPr="009D0AA5" w:rsidRDefault="001269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971677" wp14:editId="1E35D16D">
            <wp:extent cx="5400040" cy="4319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23" w:rsidRPr="009D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gon Aluno">
    <w15:presenceInfo w15:providerId="AD" w15:userId="S-1-5-21-958236871-3625016033-1239591043-647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5"/>
    <w:rsid w:val="000504A6"/>
    <w:rsid w:val="00126923"/>
    <w:rsid w:val="005A7C16"/>
    <w:rsid w:val="006A442C"/>
    <w:rsid w:val="009D0AA5"/>
    <w:rsid w:val="00AF6194"/>
    <w:rsid w:val="00B54560"/>
    <w:rsid w:val="00C3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A1A2"/>
  <w15:chartTrackingRefBased/>
  <w15:docId w15:val="{A1750A43-1A1D-40B1-9252-C1795E3A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9D0AA5"/>
    <w:pPr>
      <w:keepNext/>
      <w:spacing w:before="480" w:after="360" w:line="360" w:lineRule="auto"/>
      <w:ind w:left="284" w:hanging="284"/>
      <w:jc w:val="center"/>
      <w:outlineLvl w:val="2"/>
    </w:pPr>
    <w:rPr>
      <w:rFonts w:ascii="Arial" w:eastAsia="Times New Roman" w:hAnsi="Arial" w:cs="Times New Roman"/>
      <w:b/>
      <w:bCs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AA5"/>
    <w:rPr>
      <w:rFonts w:ascii="Arial" w:eastAsia="Times New Roman" w:hAnsi="Arial" w:cs="Times New Roman"/>
      <w:b/>
      <w:bCs/>
      <w:caps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A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AA5"/>
  </w:style>
  <w:style w:type="paragraph" w:styleId="ListParagraph">
    <w:name w:val="List Paragraph"/>
    <w:basedOn w:val="Normal"/>
    <w:uiPriority w:val="34"/>
    <w:qFormat/>
    <w:rsid w:val="00AF61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2019-10-05T13:21:00Z</dcterms:created>
  <dcterms:modified xsi:type="dcterms:W3CDTF">2019-10-05T14:27:00Z</dcterms:modified>
</cp:coreProperties>
</file>